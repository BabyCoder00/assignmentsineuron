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32A79" w14:textId="77777777" w:rsidR="00646927" w:rsidRDefault="00646927" w:rsidP="00646927">
      <w:pPr>
        <w:spacing w:before="220"/>
      </w:pPr>
      <w:r>
        <w:t>1. Set the variable test1 to the string 'This is a test of the emergency text system,' and save test1 to a file named test.txt.</w:t>
      </w:r>
    </w:p>
    <w:p w14:paraId="7ABF159F" w14:textId="367AE8B2" w:rsidR="00AA2F00" w:rsidRDefault="00646927">
      <w:r>
        <w:t>ANSWER.</w:t>
      </w:r>
    </w:p>
    <w:p w14:paraId="0C59AE30" w14:textId="77777777" w:rsidR="00646927" w:rsidRDefault="00646927" w:rsidP="00646927">
      <w:r>
        <w:t>test1 = 'This is a test of the emergency text system.'</w:t>
      </w:r>
    </w:p>
    <w:p w14:paraId="677C2E3E" w14:textId="77777777" w:rsidR="00646927" w:rsidRDefault="00646927" w:rsidP="00646927"/>
    <w:p w14:paraId="7FB12863" w14:textId="77777777" w:rsidR="00646927" w:rsidRDefault="00646927" w:rsidP="00646927"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71814409" w14:textId="4A67667C" w:rsidR="00646927" w:rsidRDefault="00646927" w:rsidP="00646927">
      <w:r>
        <w:t xml:space="preserve">    </w:t>
      </w:r>
      <w:proofErr w:type="gramStart"/>
      <w:r>
        <w:t>file.write</w:t>
      </w:r>
      <w:proofErr w:type="gramEnd"/>
      <w:r>
        <w:t>(test1)</w:t>
      </w:r>
    </w:p>
    <w:p w14:paraId="7B25E53D" w14:textId="77777777" w:rsidR="00646927" w:rsidRDefault="00646927" w:rsidP="00646927"/>
    <w:p w14:paraId="53C40F89" w14:textId="77777777" w:rsidR="00646927" w:rsidRDefault="00646927" w:rsidP="00646927">
      <w:pPr>
        <w:spacing w:before="220"/>
      </w:pPr>
      <w:r>
        <w:t>2. Read the contents of the file test.txt into the variable test2. Is there a difference between test 1 and test 2?</w:t>
      </w:r>
    </w:p>
    <w:p w14:paraId="3ED73EFC" w14:textId="052D812A" w:rsidR="00646927" w:rsidRDefault="00646927" w:rsidP="00646927">
      <w:r>
        <w:t>ANSWER.</w:t>
      </w:r>
    </w:p>
    <w:p w14:paraId="6D6F0764" w14:textId="77777777" w:rsidR="00646927" w:rsidRDefault="00646927" w:rsidP="00646927"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577B6A3B" w14:textId="77777777" w:rsidR="00646927" w:rsidRDefault="00646927" w:rsidP="00646927">
      <w:r>
        <w:t xml:space="preserve">    test2 = </w:t>
      </w:r>
      <w:proofErr w:type="gramStart"/>
      <w:r>
        <w:t>file.read</w:t>
      </w:r>
      <w:proofErr w:type="gramEnd"/>
      <w:r>
        <w:t>()</w:t>
      </w:r>
    </w:p>
    <w:p w14:paraId="34A750A5" w14:textId="77777777" w:rsidR="00646927" w:rsidRDefault="00646927" w:rsidP="00646927"/>
    <w:p w14:paraId="1902A1FA" w14:textId="77777777" w:rsidR="00646927" w:rsidRDefault="00646927" w:rsidP="00646927">
      <w:r>
        <w:t>if test1 == test2:</w:t>
      </w:r>
    </w:p>
    <w:p w14:paraId="150CBB74" w14:textId="77777777" w:rsidR="00646927" w:rsidRDefault="00646927" w:rsidP="00646927">
      <w:r>
        <w:t xml:space="preserve">    </w:t>
      </w:r>
      <w:proofErr w:type="gramStart"/>
      <w:r>
        <w:t>print(</w:t>
      </w:r>
      <w:proofErr w:type="gramEnd"/>
      <w:r>
        <w:t>"There is no difference between test1 and test2.")</w:t>
      </w:r>
    </w:p>
    <w:p w14:paraId="24801D7F" w14:textId="77777777" w:rsidR="00646927" w:rsidRDefault="00646927" w:rsidP="00646927">
      <w:r>
        <w:t>else:</w:t>
      </w:r>
    </w:p>
    <w:p w14:paraId="2A89AF2B" w14:textId="61F84822" w:rsidR="00646927" w:rsidRDefault="00646927" w:rsidP="00646927">
      <w:r>
        <w:t xml:space="preserve">    </w:t>
      </w:r>
      <w:proofErr w:type="gramStart"/>
      <w:r>
        <w:t>print(</w:t>
      </w:r>
      <w:proofErr w:type="gramEnd"/>
      <w:r>
        <w:t>"There is a difference between test1 and test2.")</w:t>
      </w:r>
    </w:p>
    <w:p w14:paraId="0D7AC602" w14:textId="77777777" w:rsidR="00646927" w:rsidRDefault="00646927" w:rsidP="00646927"/>
    <w:p w14:paraId="66262AA7" w14:textId="77777777" w:rsidR="00646927" w:rsidRDefault="00646927" w:rsidP="00646927">
      <w:pPr>
        <w:spacing w:before="220"/>
      </w:pPr>
      <w:r>
        <w:t>3. Create a CSV file called books.csv by using these lines:</w:t>
      </w:r>
    </w:p>
    <w:p w14:paraId="613F463F" w14:textId="77777777" w:rsidR="00646927" w:rsidRDefault="00646927" w:rsidP="00646927">
      <w:pPr>
        <w:spacing w:before="220"/>
      </w:pPr>
      <w:proofErr w:type="gramStart"/>
      <w:r>
        <w:t>title,author</w:t>
      </w:r>
      <w:proofErr w:type="gramEnd"/>
      <w:r>
        <w:t>,year</w:t>
      </w:r>
    </w:p>
    <w:p w14:paraId="5376C936" w14:textId="77777777" w:rsidR="00646927" w:rsidRDefault="00646927" w:rsidP="00646927">
      <w:pPr>
        <w:spacing w:before="220"/>
      </w:pPr>
      <w:r>
        <w:t xml:space="preserve">The Weirdstone of </w:t>
      </w:r>
      <w:proofErr w:type="gramStart"/>
      <w:r>
        <w:t>Brisingamen,Alan</w:t>
      </w:r>
      <w:proofErr w:type="gramEnd"/>
      <w:r>
        <w:t xml:space="preserve"> Garner,1960</w:t>
      </w:r>
    </w:p>
    <w:p w14:paraId="0F11ECCB" w14:textId="77777777" w:rsidR="00646927" w:rsidRDefault="00646927" w:rsidP="00646927">
      <w:pPr>
        <w:spacing w:before="220"/>
      </w:pPr>
      <w:r>
        <w:t xml:space="preserve">Perdido Street </w:t>
      </w:r>
      <w:proofErr w:type="gramStart"/>
      <w:r>
        <w:t>Station,China</w:t>
      </w:r>
      <w:proofErr w:type="gramEnd"/>
      <w:r>
        <w:t xml:space="preserve"> Miéville,2000</w:t>
      </w:r>
    </w:p>
    <w:p w14:paraId="3DB5E8DC" w14:textId="77777777" w:rsidR="00646927" w:rsidRDefault="00646927" w:rsidP="00646927">
      <w:pPr>
        <w:spacing w:before="220"/>
      </w:pPr>
      <w:proofErr w:type="gramStart"/>
      <w:r>
        <w:t>Thud!,</w:t>
      </w:r>
      <w:proofErr w:type="gramEnd"/>
      <w:r>
        <w:t>Terry Pratchett,2005</w:t>
      </w:r>
    </w:p>
    <w:p w14:paraId="06B313D8" w14:textId="77777777" w:rsidR="00646927" w:rsidRDefault="00646927" w:rsidP="00646927">
      <w:pPr>
        <w:spacing w:before="220"/>
      </w:pPr>
      <w:r>
        <w:t xml:space="preserve">The Spellman </w:t>
      </w:r>
      <w:proofErr w:type="gramStart"/>
      <w:r>
        <w:t>Files,Lisa</w:t>
      </w:r>
      <w:proofErr w:type="gramEnd"/>
      <w:r>
        <w:t xml:space="preserve"> Lutz,2007</w:t>
      </w:r>
    </w:p>
    <w:p w14:paraId="1F0D09BB" w14:textId="77777777" w:rsidR="00646927" w:rsidRDefault="00646927" w:rsidP="00646927">
      <w:pPr>
        <w:spacing w:before="220"/>
      </w:pPr>
      <w:r>
        <w:t xml:space="preserve">Small </w:t>
      </w:r>
      <w:proofErr w:type="gramStart"/>
      <w:r>
        <w:t>Gods,Terry</w:t>
      </w:r>
      <w:proofErr w:type="gramEnd"/>
      <w:r>
        <w:t xml:space="preserve"> Pratchett,1992</w:t>
      </w:r>
    </w:p>
    <w:p w14:paraId="51470837" w14:textId="3DD0FFEC" w:rsidR="00646927" w:rsidRDefault="00646927" w:rsidP="00646927">
      <w:r>
        <w:t>ANSWER.</w:t>
      </w:r>
    </w:p>
    <w:p w14:paraId="7A05AB0C" w14:textId="77777777" w:rsidR="00646927" w:rsidRDefault="00646927" w:rsidP="00646927">
      <w:r>
        <w:t>labels = "</w:t>
      </w:r>
      <w:proofErr w:type="gramStart"/>
      <w:r>
        <w:t>title,author</w:t>
      </w:r>
      <w:proofErr w:type="gramEnd"/>
      <w:r>
        <w:t>,year"</w:t>
      </w:r>
    </w:p>
    <w:p w14:paraId="467FE438" w14:textId="77777777" w:rsidR="00646927" w:rsidRDefault="00646927" w:rsidP="00646927">
      <w:r>
        <w:t>data = [</w:t>
      </w:r>
    </w:p>
    <w:p w14:paraId="336311BC" w14:textId="77777777" w:rsidR="00646927" w:rsidRDefault="00646927" w:rsidP="00646927">
      <w:r>
        <w:t xml:space="preserve">    "The Weirdstone of </w:t>
      </w:r>
      <w:proofErr w:type="gramStart"/>
      <w:r>
        <w:t>Brisingamen,Alan</w:t>
      </w:r>
      <w:proofErr w:type="gramEnd"/>
      <w:r>
        <w:t xml:space="preserve"> Garner,1960",</w:t>
      </w:r>
    </w:p>
    <w:p w14:paraId="7AAC2785" w14:textId="77777777" w:rsidR="00646927" w:rsidRDefault="00646927" w:rsidP="00646927">
      <w:r>
        <w:lastRenderedPageBreak/>
        <w:t xml:space="preserve">    "Perdido Street </w:t>
      </w:r>
      <w:proofErr w:type="gramStart"/>
      <w:r>
        <w:t>Station,China</w:t>
      </w:r>
      <w:proofErr w:type="gramEnd"/>
      <w:r>
        <w:t xml:space="preserve"> Miéville,2000",</w:t>
      </w:r>
    </w:p>
    <w:p w14:paraId="39750B6F" w14:textId="77777777" w:rsidR="00646927" w:rsidRDefault="00646927" w:rsidP="00646927">
      <w:r>
        <w:t xml:space="preserve">    "</w:t>
      </w:r>
      <w:proofErr w:type="gramStart"/>
      <w:r>
        <w:t>Thud!,</w:t>
      </w:r>
      <w:proofErr w:type="gramEnd"/>
      <w:r>
        <w:t>Terry Pratchett,2005",</w:t>
      </w:r>
    </w:p>
    <w:p w14:paraId="5A446D60" w14:textId="77777777" w:rsidR="00646927" w:rsidRDefault="00646927" w:rsidP="00646927">
      <w:r>
        <w:t xml:space="preserve">    "The Spellman </w:t>
      </w:r>
      <w:proofErr w:type="gramStart"/>
      <w:r>
        <w:t>Files,Lisa</w:t>
      </w:r>
      <w:proofErr w:type="gramEnd"/>
      <w:r>
        <w:t xml:space="preserve"> Lutz,2007",</w:t>
      </w:r>
    </w:p>
    <w:p w14:paraId="0E24E3BB" w14:textId="77777777" w:rsidR="00646927" w:rsidRDefault="00646927" w:rsidP="00646927">
      <w:r>
        <w:t xml:space="preserve">    "Small </w:t>
      </w:r>
      <w:proofErr w:type="gramStart"/>
      <w:r>
        <w:t>Gods,Terry</w:t>
      </w:r>
      <w:proofErr w:type="gramEnd"/>
      <w:r>
        <w:t xml:space="preserve"> Pratchett,1992"</w:t>
      </w:r>
    </w:p>
    <w:p w14:paraId="384126F8" w14:textId="77777777" w:rsidR="00646927" w:rsidRDefault="00646927" w:rsidP="00646927">
      <w:r>
        <w:t>]</w:t>
      </w:r>
    </w:p>
    <w:p w14:paraId="3680CE1D" w14:textId="77777777" w:rsidR="00646927" w:rsidRDefault="00646927" w:rsidP="00646927"/>
    <w:p w14:paraId="1040BC1B" w14:textId="77777777" w:rsidR="00646927" w:rsidRDefault="00646927" w:rsidP="00646927">
      <w:r>
        <w:t xml:space="preserve">with </w:t>
      </w:r>
      <w:proofErr w:type="gramStart"/>
      <w:r>
        <w:t>open(</w:t>
      </w:r>
      <w:proofErr w:type="gramEnd"/>
      <w:r>
        <w:t>'books.csv', 'w') as file:</w:t>
      </w:r>
    </w:p>
    <w:p w14:paraId="1E7D12EE" w14:textId="77777777" w:rsidR="00646927" w:rsidRDefault="00646927" w:rsidP="00646927">
      <w:r>
        <w:t xml:space="preserve">    </w:t>
      </w:r>
      <w:proofErr w:type="gramStart"/>
      <w:r>
        <w:t>file.write</w:t>
      </w:r>
      <w:proofErr w:type="gramEnd"/>
      <w:r>
        <w:t>(labels + '\n')</w:t>
      </w:r>
    </w:p>
    <w:p w14:paraId="3F4BF400" w14:textId="77777777" w:rsidR="00646927" w:rsidRDefault="00646927" w:rsidP="00646927">
      <w:r>
        <w:t xml:space="preserve">    for line in data:</w:t>
      </w:r>
    </w:p>
    <w:p w14:paraId="3C1D54B4" w14:textId="5FDC7F09" w:rsidR="00646927" w:rsidRDefault="00646927" w:rsidP="00646927">
      <w:r>
        <w:t xml:space="preserve">        </w:t>
      </w:r>
      <w:proofErr w:type="gramStart"/>
      <w:r>
        <w:t>file.write</w:t>
      </w:r>
      <w:proofErr w:type="gramEnd"/>
      <w:r>
        <w:t>(line + '\n')</w:t>
      </w:r>
    </w:p>
    <w:p w14:paraId="5DAAB3EE" w14:textId="77777777" w:rsidR="00646927" w:rsidRDefault="00646927" w:rsidP="00646927"/>
    <w:p w14:paraId="3B9D11B4" w14:textId="77777777" w:rsidR="00646927" w:rsidRDefault="00646927" w:rsidP="00646927">
      <w:pPr>
        <w:spacing w:before="220"/>
      </w:pPr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books.db, and a table called books with these fields: title (text), author (text), and year (integer).</w:t>
      </w:r>
    </w:p>
    <w:p w14:paraId="52660221" w14:textId="7848B899" w:rsidR="00646927" w:rsidRDefault="00646927" w:rsidP="00646927">
      <w:r>
        <w:t>ANSWER.</w:t>
      </w:r>
    </w:p>
    <w:p w14:paraId="633529D2" w14:textId="77777777" w:rsidR="00646927" w:rsidRDefault="00646927" w:rsidP="00646927">
      <w:r>
        <w:t>import sqlite3</w:t>
      </w:r>
    </w:p>
    <w:p w14:paraId="09923AF5" w14:textId="77777777" w:rsidR="00646927" w:rsidRDefault="00646927" w:rsidP="00646927"/>
    <w:p w14:paraId="0E6DC382" w14:textId="77777777" w:rsidR="00646927" w:rsidRDefault="00646927" w:rsidP="00646927">
      <w:r>
        <w:t>conn = sqlite3.connect('books.db')</w:t>
      </w:r>
    </w:p>
    <w:p w14:paraId="40822B07" w14:textId="77777777" w:rsidR="00646927" w:rsidRDefault="00646927" w:rsidP="00646927"/>
    <w:p w14:paraId="52E4D511" w14:textId="574D033D" w:rsidR="00646927" w:rsidRDefault="00646927" w:rsidP="00646927">
      <w:r>
        <w:t xml:space="preserve">cursor = </w:t>
      </w:r>
      <w:proofErr w:type="gramStart"/>
      <w:r>
        <w:t>conn.cursor</w:t>
      </w:r>
      <w:proofErr w:type="gramEnd"/>
      <w:r>
        <w:t>()</w:t>
      </w:r>
    </w:p>
    <w:p w14:paraId="2FCEBEA0" w14:textId="77777777" w:rsidR="00646927" w:rsidRDefault="00646927" w:rsidP="00646927"/>
    <w:p w14:paraId="594A6F42" w14:textId="77777777" w:rsidR="00646927" w:rsidRDefault="00646927" w:rsidP="00646927">
      <w:r>
        <w:t>create_table_query = '''</w:t>
      </w:r>
    </w:p>
    <w:p w14:paraId="179B27F9" w14:textId="77777777" w:rsidR="00646927" w:rsidRDefault="00646927" w:rsidP="00646927">
      <w:r>
        <w:t>CREATE TABLE IF NOT EXISTS books (</w:t>
      </w:r>
    </w:p>
    <w:p w14:paraId="36592BA3" w14:textId="77777777" w:rsidR="00646927" w:rsidRDefault="00646927" w:rsidP="00646927">
      <w:r>
        <w:t xml:space="preserve">    title TEXT,</w:t>
      </w:r>
    </w:p>
    <w:p w14:paraId="15EBDE30" w14:textId="77777777" w:rsidR="00646927" w:rsidRDefault="00646927" w:rsidP="00646927">
      <w:r>
        <w:t xml:space="preserve">    author TEXT,</w:t>
      </w:r>
    </w:p>
    <w:p w14:paraId="14B7A657" w14:textId="77777777" w:rsidR="00646927" w:rsidRDefault="00646927" w:rsidP="00646927">
      <w:r>
        <w:t xml:space="preserve">    year INTEGER</w:t>
      </w:r>
    </w:p>
    <w:p w14:paraId="64751558" w14:textId="77777777" w:rsidR="00646927" w:rsidRDefault="00646927" w:rsidP="00646927">
      <w:r>
        <w:t>);</w:t>
      </w:r>
    </w:p>
    <w:p w14:paraId="7AC0C494" w14:textId="77777777" w:rsidR="00646927" w:rsidRDefault="00646927" w:rsidP="00646927">
      <w:r>
        <w:t>'''</w:t>
      </w:r>
    </w:p>
    <w:p w14:paraId="50426C62" w14:textId="77777777" w:rsidR="00646927" w:rsidRDefault="00646927" w:rsidP="00646927"/>
    <w:p w14:paraId="2C90CF23" w14:textId="77777777" w:rsidR="00646927" w:rsidRDefault="00646927" w:rsidP="00646927">
      <w:proofErr w:type="gramStart"/>
      <w:r>
        <w:t>cursor.execute</w:t>
      </w:r>
      <w:proofErr w:type="gramEnd"/>
      <w:r>
        <w:t>(create_table_query)</w:t>
      </w:r>
    </w:p>
    <w:p w14:paraId="4A674569" w14:textId="77777777" w:rsidR="00646927" w:rsidRDefault="00646927" w:rsidP="00646927"/>
    <w:p w14:paraId="561ACA55" w14:textId="77777777" w:rsidR="00646927" w:rsidRDefault="00646927" w:rsidP="00646927">
      <w:proofErr w:type="gramStart"/>
      <w:r>
        <w:t>conn.commit</w:t>
      </w:r>
      <w:proofErr w:type="gramEnd"/>
      <w:r>
        <w:t>()</w:t>
      </w:r>
    </w:p>
    <w:p w14:paraId="34E946AF" w14:textId="5CD0F4D2" w:rsidR="00646927" w:rsidRDefault="00646927" w:rsidP="00646927">
      <w:proofErr w:type="gramStart"/>
      <w:r>
        <w:lastRenderedPageBreak/>
        <w:t>conn.close</w:t>
      </w:r>
      <w:proofErr w:type="gramEnd"/>
      <w:r>
        <w:t>()</w:t>
      </w:r>
    </w:p>
    <w:p w14:paraId="5555A5BA" w14:textId="77777777" w:rsidR="00646927" w:rsidRDefault="00646927" w:rsidP="00646927"/>
    <w:p w14:paraId="1D814F3C" w14:textId="77777777" w:rsidR="00413F8C" w:rsidRDefault="00413F8C" w:rsidP="00413F8C">
      <w:pPr>
        <w:spacing w:before="220"/>
      </w:pPr>
      <w:r>
        <w:t>5. Read books.csv and insert its data into the book table.</w:t>
      </w:r>
    </w:p>
    <w:p w14:paraId="5DB1CA2E" w14:textId="7DFAB451" w:rsidR="00646927" w:rsidRDefault="00413F8C" w:rsidP="00646927">
      <w:r>
        <w:t>ANSWER.</w:t>
      </w:r>
    </w:p>
    <w:p w14:paraId="52CAA4D3" w14:textId="77777777" w:rsidR="00413F8C" w:rsidRDefault="00413F8C" w:rsidP="00413F8C">
      <w:r>
        <w:t>import sqlite3</w:t>
      </w:r>
    </w:p>
    <w:p w14:paraId="4322024D" w14:textId="77777777" w:rsidR="00413F8C" w:rsidRDefault="00413F8C" w:rsidP="00413F8C">
      <w:r>
        <w:t>import pandas as pd</w:t>
      </w:r>
    </w:p>
    <w:p w14:paraId="0ABF210A" w14:textId="77777777" w:rsidR="00413F8C" w:rsidRDefault="00413F8C" w:rsidP="00413F8C"/>
    <w:p w14:paraId="32E94E7C" w14:textId="77777777" w:rsidR="00413F8C" w:rsidRDefault="00413F8C" w:rsidP="00413F8C">
      <w:r>
        <w:t xml:space="preserve">df = </w:t>
      </w:r>
      <w:proofErr w:type="gramStart"/>
      <w:r>
        <w:t>pd.read</w:t>
      </w:r>
      <w:proofErr w:type="gramEnd"/>
      <w:r>
        <w:t>_csv('books.csv')</w:t>
      </w:r>
    </w:p>
    <w:p w14:paraId="1173BFF1" w14:textId="77777777" w:rsidR="00413F8C" w:rsidRDefault="00413F8C" w:rsidP="00413F8C"/>
    <w:p w14:paraId="66BC8B8B" w14:textId="723C6175" w:rsidR="00413F8C" w:rsidRDefault="00413F8C" w:rsidP="00413F8C">
      <w:r>
        <w:t>conn = sqlite3.connect('books.db')</w:t>
      </w:r>
    </w:p>
    <w:p w14:paraId="6A423833" w14:textId="77777777" w:rsidR="00413F8C" w:rsidRDefault="00413F8C" w:rsidP="00413F8C"/>
    <w:p w14:paraId="164E9D8C" w14:textId="77777777" w:rsidR="00413F8C" w:rsidRDefault="00413F8C" w:rsidP="00413F8C">
      <w:r>
        <w:t>df.to_</w:t>
      </w:r>
      <w:proofErr w:type="gramStart"/>
      <w:r>
        <w:t>sql(</w:t>
      </w:r>
      <w:proofErr w:type="gramEnd"/>
      <w:r>
        <w:t>'books', conn, if_exists='append', index=False)</w:t>
      </w:r>
    </w:p>
    <w:p w14:paraId="60FEBBAE" w14:textId="77777777" w:rsidR="00413F8C" w:rsidRDefault="00413F8C" w:rsidP="00413F8C"/>
    <w:p w14:paraId="7E4AFB0D" w14:textId="77777777" w:rsidR="00413F8C" w:rsidRDefault="00413F8C" w:rsidP="00413F8C">
      <w:proofErr w:type="gramStart"/>
      <w:r>
        <w:t>conn.commit</w:t>
      </w:r>
      <w:proofErr w:type="gramEnd"/>
      <w:r>
        <w:t>()</w:t>
      </w:r>
    </w:p>
    <w:p w14:paraId="7842DF1E" w14:textId="1D8E2C0B" w:rsidR="00413F8C" w:rsidRDefault="00413F8C" w:rsidP="00413F8C">
      <w:proofErr w:type="gramStart"/>
      <w:r>
        <w:t>conn.close</w:t>
      </w:r>
      <w:proofErr w:type="gramEnd"/>
      <w:r>
        <w:t>()</w:t>
      </w:r>
    </w:p>
    <w:p w14:paraId="62944F25" w14:textId="77777777" w:rsidR="00413F8C" w:rsidRDefault="00413F8C" w:rsidP="00413F8C"/>
    <w:p w14:paraId="3C64BD7C" w14:textId="77777777" w:rsidR="00413F8C" w:rsidRDefault="00413F8C" w:rsidP="00413F8C">
      <w:pPr>
        <w:spacing w:before="220"/>
      </w:pPr>
      <w:r>
        <w:t>6. Select and print the title column from the book table in alphabetical order.</w:t>
      </w:r>
    </w:p>
    <w:p w14:paraId="05BC6377" w14:textId="41EB8AC6" w:rsidR="00413F8C" w:rsidRDefault="00413F8C" w:rsidP="00413F8C">
      <w:r>
        <w:t>ANSWER.</w:t>
      </w:r>
    </w:p>
    <w:p w14:paraId="4B69E3DA" w14:textId="77777777" w:rsidR="00413F8C" w:rsidRDefault="00413F8C" w:rsidP="00413F8C">
      <w:r>
        <w:t>import sqlite3</w:t>
      </w:r>
    </w:p>
    <w:p w14:paraId="3856F96A" w14:textId="77777777" w:rsidR="00413F8C" w:rsidRDefault="00413F8C" w:rsidP="00413F8C">
      <w:r>
        <w:t>import pandas as pd</w:t>
      </w:r>
    </w:p>
    <w:p w14:paraId="63C3F4CD" w14:textId="77777777" w:rsidR="00413F8C" w:rsidRDefault="00413F8C" w:rsidP="00413F8C"/>
    <w:p w14:paraId="18C338D5" w14:textId="64F345A7" w:rsidR="00413F8C" w:rsidRDefault="00413F8C" w:rsidP="00413F8C">
      <w:r>
        <w:t xml:space="preserve">df = </w:t>
      </w:r>
      <w:proofErr w:type="gramStart"/>
      <w:r>
        <w:t>pd.read</w:t>
      </w:r>
      <w:proofErr w:type="gramEnd"/>
      <w:r>
        <w:t>_csv('books.csv')</w:t>
      </w:r>
    </w:p>
    <w:p w14:paraId="1467FEF3" w14:textId="77777777" w:rsidR="00413F8C" w:rsidRDefault="00413F8C" w:rsidP="00413F8C"/>
    <w:p w14:paraId="16CEBA04" w14:textId="77777777" w:rsidR="00413F8C" w:rsidRDefault="00413F8C" w:rsidP="00413F8C">
      <w:r>
        <w:t>conn = sqlite3.connect('books.db')</w:t>
      </w:r>
    </w:p>
    <w:p w14:paraId="13C2FBDB" w14:textId="77777777" w:rsidR="00413F8C" w:rsidRDefault="00413F8C" w:rsidP="00413F8C"/>
    <w:p w14:paraId="7828F589" w14:textId="77777777" w:rsidR="00413F8C" w:rsidRDefault="00413F8C" w:rsidP="00413F8C">
      <w:r>
        <w:t>df.to_</w:t>
      </w:r>
      <w:proofErr w:type="gramStart"/>
      <w:r>
        <w:t>sql(</w:t>
      </w:r>
      <w:proofErr w:type="gramEnd"/>
      <w:r>
        <w:t>'books', conn, if_exists='append', index=False)</w:t>
      </w:r>
    </w:p>
    <w:p w14:paraId="56607484" w14:textId="77777777" w:rsidR="00413F8C" w:rsidRDefault="00413F8C" w:rsidP="00413F8C"/>
    <w:p w14:paraId="6275C0F7" w14:textId="77777777" w:rsidR="00413F8C" w:rsidRDefault="00413F8C" w:rsidP="00413F8C">
      <w:proofErr w:type="gramStart"/>
      <w:r>
        <w:t>conn.commit</w:t>
      </w:r>
      <w:proofErr w:type="gramEnd"/>
      <w:r>
        <w:t>()</w:t>
      </w:r>
    </w:p>
    <w:p w14:paraId="64D311C1" w14:textId="5A78BCE3" w:rsidR="00413F8C" w:rsidRDefault="00413F8C" w:rsidP="00413F8C">
      <w:proofErr w:type="gramStart"/>
      <w:r>
        <w:t>conn.close</w:t>
      </w:r>
      <w:proofErr w:type="gramEnd"/>
      <w:r>
        <w:t>()</w:t>
      </w:r>
    </w:p>
    <w:p w14:paraId="02125923" w14:textId="77777777" w:rsidR="00413F8C" w:rsidRDefault="00413F8C" w:rsidP="00413F8C"/>
    <w:p w14:paraId="3F4DA77D" w14:textId="77777777" w:rsidR="00413F8C" w:rsidDel="00413F8C" w:rsidRDefault="00413F8C" w:rsidP="00413F8C">
      <w:pPr>
        <w:spacing w:before="220"/>
        <w:rPr>
          <w:del w:id="0" w:author="aryan" w:date="2024-04-22T10:21:00Z" w16du:dateUtc="2024-04-22T04:51:00Z"/>
        </w:rPr>
      </w:pPr>
      <w:r>
        <w:t>7. From the book table, select and print all columns in the order of publication.</w:t>
      </w:r>
    </w:p>
    <w:p w14:paraId="2C69AAC8" w14:textId="77777777" w:rsidR="00413F8C" w:rsidRDefault="00413F8C" w:rsidP="00413F8C">
      <w:pPr>
        <w:spacing w:before="220"/>
        <w:rPr>
          <w:ins w:id="1" w:author="aryan" w:date="2024-04-22T10:21:00Z" w16du:dateUtc="2024-04-22T04:51:00Z"/>
        </w:rPr>
      </w:pPr>
    </w:p>
    <w:p w14:paraId="3AA0937E" w14:textId="2FAEB284" w:rsidR="00413F8C" w:rsidRDefault="00413F8C" w:rsidP="00413F8C">
      <w:pPr>
        <w:spacing w:before="220"/>
        <w:rPr>
          <w:ins w:id="2" w:author="aryan" w:date="2024-04-22T10:21:00Z" w16du:dateUtc="2024-04-22T04:51:00Z"/>
        </w:rPr>
      </w:pPr>
      <w:ins w:id="3" w:author="aryan" w:date="2024-04-22T10:21:00Z" w16du:dateUtc="2024-04-22T04:51:00Z">
        <w:r>
          <w:lastRenderedPageBreak/>
          <w:t>ANSWER.</w:t>
        </w:r>
      </w:ins>
    </w:p>
    <w:p w14:paraId="0D9EC905" w14:textId="77777777" w:rsidR="00413F8C" w:rsidRDefault="00413F8C" w:rsidP="00413F8C">
      <w:pPr>
        <w:spacing w:before="220"/>
        <w:rPr>
          <w:ins w:id="4" w:author="aryan" w:date="2024-04-22T10:22:00Z" w16du:dateUtc="2024-04-22T04:52:00Z"/>
        </w:rPr>
      </w:pPr>
      <w:ins w:id="5" w:author="aryan" w:date="2024-04-22T10:22:00Z" w16du:dateUtc="2024-04-22T04:52:00Z">
        <w:r>
          <w:t>import sqlite3</w:t>
        </w:r>
      </w:ins>
    </w:p>
    <w:p w14:paraId="1F9274B3" w14:textId="77777777" w:rsidR="00413F8C" w:rsidRDefault="00413F8C" w:rsidP="00413F8C">
      <w:pPr>
        <w:spacing w:before="220"/>
        <w:rPr>
          <w:ins w:id="6" w:author="aryan" w:date="2024-04-22T10:22:00Z" w16du:dateUtc="2024-04-22T04:52:00Z"/>
        </w:rPr>
      </w:pPr>
    </w:p>
    <w:p w14:paraId="4C658402" w14:textId="77777777" w:rsidR="00413F8C" w:rsidRDefault="00413F8C" w:rsidP="00413F8C">
      <w:pPr>
        <w:spacing w:before="220"/>
        <w:rPr>
          <w:ins w:id="7" w:author="aryan" w:date="2024-04-22T10:22:00Z" w16du:dateUtc="2024-04-22T04:52:00Z"/>
        </w:rPr>
      </w:pPr>
      <w:ins w:id="8" w:author="aryan" w:date="2024-04-22T10:22:00Z" w16du:dateUtc="2024-04-22T04:52:00Z">
        <w:r>
          <w:t>conn = sqlite3.connect('books.db')</w:t>
        </w:r>
      </w:ins>
    </w:p>
    <w:p w14:paraId="6D862354" w14:textId="77777777" w:rsidR="00413F8C" w:rsidRDefault="00413F8C" w:rsidP="00413F8C">
      <w:pPr>
        <w:spacing w:before="220"/>
        <w:rPr>
          <w:ins w:id="9" w:author="aryan" w:date="2024-04-22T10:22:00Z" w16du:dateUtc="2024-04-22T04:52:00Z"/>
        </w:rPr>
      </w:pPr>
    </w:p>
    <w:p w14:paraId="6319DB01" w14:textId="77777777" w:rsidR="00413F8C" w:rsidRDefault="00413F8C" w:rsidP="00413F8C">
      <w:pPr>
        <w:spacing w:before="220"/>
        <w:rPr>
          <w:ins w:id="10" w:author="aryan" w:date="2024-04-22T10:22:00Z" w16du:dateUtc="2024-04-22T04:52:00Z"/>
        </w:rPr>
      </w:pPr>
      <w:ins w:id="11" w:author="aryan" w:date="2024-04-22T10:22:00Z" w16du:dateUtc="2024-04-22T04:52:00Z">
        <w:r>
          <w:t xml:space="preserve">cursor = </w:t>
        </w:r>
        <w:proofErr w:type="gramStart"/>
        <w:r>
          <w:t>conn.cursor</w:t>
        </w:r>
        <w:proofErr w:type="gramEnd"/>
        <w:r>
          <w:t>()</w:t>
        </w:r>
      </w:ins>
    </w:p>
    <w:p w14:paraId="71F39006" w14:textId="77777777" w:rsidR="00413F8C" w:rsidRDefault="00413F8C" w:rsidP="00413F8C">
      <w:pPr>
        <w:spacing w:before="220"/>
        <w:rPr>
          <w:ins w:id="12" w:author="aryan" w:date="2024-04-22T10:22:00Z" w16du:dateUtc="2024-04-22T04:52:00Z"/>
        </w:rPr>
      </w:pPr>
    </w:p>
    <w:p w14:paraId="379BED93" w14:textId="77777777" w:rsidR="00413F8C" w:rsidRDefault="00413F8C" w:rsidP="00413F8C">
      <w:pPr>
        <w:spacing w:before="220"/>
        <w:rPr>
          <w:ins w:id="13" w:author="aryan" w:date="2024-04-22T10:22:00Z" w16du:dateUtc="2024-04-22T04:52:00Z"/>
        </w:rPr>
      </w:pPr>
      <w:ins w:id="14" w:author="aryan" w:date="2024-04-22T10:22:00Z" w16du:dateUtc="2024-04-22T04:52:00Z">
        <w:r>
          <w:t>select_query = '''</w:t>
        </w:r>
      </w:ins>
    </w:p>
    <w:p w14:paraId="73F5F9B7" w14:textId="77777777" w:rsidR="00413F8C" w:rsidRDefault="00413F8C" w:rsidP="00413F8C">
      <w:pPr>
        <w:spacing w:before="220"/>
        <w:rPr>
          <w:ins w:id="15" w:author="aryan" w:date="2024-04-22T10:22:00Z" w16du:dateUtc="2024-04-22T04:52:00Z"/>
        </w:rPr>
      </w:pPr>
      <w:ins w:id="16" w:author="aryan" w:date="2024-04-22T10:22:00Z" w16du:dateUtc="2024-04-22T04:52:00Z">
        <w:r>
          <w:t xml:space="preserve">SELECT * </w:t>
        </w:r>
      </w:ins>
    </w:p>
    <w:p w14:paraId="3E79CF1A" w14:textId="77777777" w:rsidR="00413F8C" w:rsidRDefault="00413F8C" w:rsidP="00413F8C">
      <w:pPr>
        <w:spacing w:before="220"/>
        <w:rPr>
          <w:ins w:id="17" w:author="aryan" w:date="2024-04-22T10:22:00Z" w16du:dateUtc="2024-04-22T04:52:00Z"/>
        </w:rPr>
      </w:pPr>
      <w:ins w:id="18" w:author="aryan" w:date="2024-04-22T10:22:00Z" w16du:dateUtc="2024-04-22T04:52:00Z">
        <w:r>
          <w:t xml:space="preserve">FROM books </w:t>
        </w:r>
      </w:ins>
    </w:p>
    <w:p w14:paraId="620AE864" w14:textId="77777777" w:rsidR="00413F8C" w:rsidRDefault="00413F8C" w:rsidP="00413F8C">
      <w:pPr>
        <w:spacing w:before="220"/>
        <w:rPr>
          <w:ins w:id="19" w:author="aryan" w:date="2024-04-22T10:22:00Z" w16du:dateUtc="2024-04-22T04:52:00Z"/>
        </w:rPr>
      </w:pPr>
      <w:ins w:id="20" w:author="aryan" w:date="2024-04-22T10:22:00Z" w16du:dateUtc="2024-04-22T04:52:00Z">
        <w:r>
          <w:t>ORDER BY year;</w:t>
        </w:r>
      </w:ins>
    </w:p>
    <w:p w14:paraId="57823D43" w14:textId="77777777" w:rsidR="00413F8C" w:rsidRDefault="00413F8C" w:rsidP="00413F8C">
      <w:pPr>
        <w:spacing w:before="220"/>
        <w:rPr>
          <w:ins w:id="21" w:author="aryan" w:date="2024-04-22T10:22:00Z" w16du:dateUtc="2024-04-22T04:52:00Z"/>
        </w:rPr>
      </w:pPr>
      <w:ins w:id="22" w:author="aryan" w:date="2024-04-22T10:22:00Z" w16du:dateUtc="2024-04-22T04:52:00Z">
        <w:r>
          <w:t>'''</w:t>
        </w:r>
      </w:ins>
    </w:p>
    <w:p w14:paraId="3A7513A0" w14:textId="77777777" w:rsidR="00413F8C" w:rsidRDefault="00413F8C" w:rsidP="00413F8C">
      <w:pPr>
        <w:spacing w:before="220"/>
        <w:rPr>
          <w:ins w:id="23" w:author="aryan" w:date="2024-04-22T10:22:00Z" w16du:dateUtc="2024-04-22T04:52:00Z"/>
        </w:rPr>
      </w:pPr>
    </w:p>
    <w:p w14:paraId="6D706E96" w14:textId="77777777" w:rsidR="00413F8C" w:rsidRDefault="00413F8C" w:rsidP="00413F8C">
      <w:pPr>
        <w:spacing w:before="220"/>
        <w:rPr>
          <w:ins w:id="24" w:author="aryan" w:date="2024-04-22T10:22:00Z" w16du:dateUtc="2024-04-22T04:52:00Z"/>
        </w:rPr>
      </w:pPr>
      <w:proofErr w:type="gramStart"/>
      <w:ins w:id="25" w:author="aryan" w:date="2024-04-22T10:22:00Z" w16du:dateUtc="2024-04-22T04:52:00Z">
        <w:r>
          <w:t>cursor.execute</w:t>
        </w:r>
        <w:proofErr w:type="gramEnd"/>
        <w:r>
          <w:t>(select_query)</w:t>
        </w:r>
      </w:ins>
    </w:p>
    <w:p w14:paraId="0D4F5EF1" w14:textId="77777777" w:rsidR="00413F8C" w:rsidRDefault="00413F8C" w:rsidP="00413F8C">
      <w:pPr>
        <w:spacing w:before="220"/>
        <w:rPr>
          <w:ins w:id="26" w:author="aryan" w:date="2024-04-22T10:22:00Z" w16du:dateUtc="2024-04-22T04:52:00Z"/>
        </w:rPr>
      </w:pPr>
    </w:p>
    <w:p w14:paraId="670B2A49" w14:textId="77777777" w:rsidR="00413F8C" w:rsidRDefault="00413F8C" w:rsidP="00413F8C">
      <w:pPr>
        <w:spacing w:before="220"/>
        <w:rPr>
          <w:ins w:id="27" w:author="aryan" w:date="2024-04-22T10:22:00Z" w16du:dateUtc="2024-04-22T04:52:00Z"/>
        </w:rPr>
      </w:pPr>
      <w:ins w:id="28" w:author="aryan" w:date="2024-04-22T10:22:00Z" w16du:dateUtc="2024-04-22T04:52:00Z">
        <w:r>
          <w:t xml:space="preserve">rows = </w:t>
        </w:r>
        <w:proofErr w:type="gramStart"/>
        <w:r>
          <w:t>cursor.fetchall</w:t>
        </w:r>
        <w:proofErr w:type="gramEnd"/>
        <w:r>
          <w:t>()</w:t>
        </w:r>
      </w:ins>
    </w:p>
    <w:p w14:paraId="326212CE" w14:textId="77777777" w:rsidR="00413F8C" w:rsidRDefault="00413F8C" w:rsidP="00413F8C">
      <w:pPr>
        <w:spacing w:before="220"/>
        <w:rPr>
          <w:ins w:id="29" w:author="aryan" w:date="2024-04-22T10:22:00Z" w16du:dateUtc="2024-04-22T04:52:00Z"/>
        </w:rPr>
      </w:pPr>
    </w:p>
    <w:p w14:paraId="583BBFB4" w14:textId="77777777" w:rsidR="00413F8C" w:rsidRDefault="00413F8C" w:rsidP="00413F8C">
      <w:pPr>
        <w:spacing w:before="220"/>
        <w:rPr>
          <w:ins w:id="30" w:author="aryan" w:date="2024-04-22T10:22:00Z" w16du:dateUtc="2024-04-22T04:52:00Z"/>
        </w:rPr>
      </w:pPr>
      <w:ins w:id="31" w:author="aryan" w:date="2024-04-22T10:22:00Z" w16du:dateUtc="2024-04-22T04:52:00Z">
        <w:r>
          <w:t>for row in rows:</w:t>
        </w:r>
      </w:ins>
    </w:p>
    <w:p w14:paraId="07364AEA" w14:textId="77777777" w:rsidR="00413F8C" w:rsidRDefault="00413F8C" w:rsidP="00413F8C">
      <w:pPr>
        <w:spacing w:before="220"/>
        <w:rPr>
          <w:ins w:id="32" w:author="aryan" w:date="2024-04-22T10:22:00Z" w16du:dateUtc="2024-04-22T04:52:00Z"/>
        </w:rPr>
      </w:pPr>
      <w:ins w:id="33" w:author="aryan" w:date="2024-04-22T10:22:00Z" w16du:dateUtc="2024-04-22T04:52:00Z">
        <w:r>
          <w:t xml:space="preserve">    print(row)</w:t>
        </w:r>
      </w:ins>
    </w:p>
    <w:p w14:paraId="48E4A369" w14:textId="77777777" w:rsidR="00413F8C" w:rsidRDefault="00413F8C" w:rsidP="00413F8C">
      <w:pPr>
        <w:spacing w:before="220"/>
        <w:rPr>
          <w:ins w:id="34" w:author="aryan" w:date="2024-04-22T10:22:00Z" w16du:dateUtc="2024-04-22T04:52:00Z"/>
        </w:rPr>
      </w:pPr>
    </w:p>
    <w:p w14:paraId="258FD75A" w14:textId="5981DAB7" w:rsidR="00413F8C" w:rsidRDefault="00413F8C" w:rsidP="00413F8C">
      <w:pPr>
        <w:spacing w:before="220"/>
        <w:rPr>
          <w:ins w:id="35" w:author="aryan" w:date="2024-04-22T10:21:00Z" w16du:dateUtc="2024-04-22T04:51:00Z"/>
        </w:rPr>
      </w:pPr>
      <w:proofErr w:type="gramStart"/>
      <w:ins w:id="36" w:author="aryan" w:date="2024-04-22T10:22:00Z" w16du:dateUtc="2024-04-22T04:52:00Z">
        <w:r>
          <w:t>conn.close</w:t>
        </w:r>
        <w:proofErr w:type="gramEnd"/>
        <w:r>
          <w:t>()</w:t>
        </w:r>
      </w:ins>
    </w:p>
    <w:p w14:paraId="2E5FABF1" w14:textId="6D7205C5" w:rsidR="00413F8C" w:rsidRDefault="00413F8C" w:rsidP="00413F8C">
      <w:pPr>
        <w:spacing w:before="220"/>
        <w:rPr>
          <w:ins w:id="37" w:author="aryan" w:date="2024-04-22T10:22:00Z" w16du:dateUtc="2024-04-22T04:52:00Z"/>
        </w:rPr>
      </w:pPr>
      <w:del w:id="38" w:author="aryan" w:date="2024-04-22T10:21:00Z" w16du:dateUtc="2024-04-22T04:51:00Z">
        <w:r w:rsidDel="00413F8C">
          <w:delText>ANSW</w:delText>
        </w:r>
      </w:del>
    </w:p>
    <w:p w14:paraId="6DF0E117" w14:textId="77777777" w:rsidR="00413F8C" w:rsidRDefault="00413F8C" w:rsidP="00413F8C">
      <w:pPr>
        <w:spacing w:before="220"/>
        <w:rPr>
          <w:ins w:id="39" w:author="aryan" w:date="2024-04-22T10:22:00Z" w16du:dateUtc="2024-04-22T04:52:00Z"/>
        </w:rPr>
      </w:pPr>
    </w:p>
    <w:p w14:paraId="0F583FA4" w14:textId="77777777" w:rsidR="00413F8C" w:rsidRDefault="00413F8C" w:rsidP="00413F8C">
      <w:pPr>
        <w:spacing w:before="220"/>
        <w:rPr>
          <w:ins w:id="40" w:author="aryan" w:date="2024-04-22T10:23:00Z" w16du:dateUtc="2024-04-22T04:53:00Z"/>
        </w:rPr>
      </w:pPr>
      <w:ins w:id="41" w:author="aryan" w:date="2024-04-22T10:23:00Z" w16du:dateUtc="2024-04-22T04:53:00Z">
        <w:r>
          <w:t>8. Use the sqlalchemy module to connect to the sqlite3 database books.db that you just made in exercise 6.</w:t>
        </w:r>
      </w:ins>
    </w:p>
    <w:p w14:paraId="69E86F23" w14:textId="7B25E739" w:rsidR="00413F8C" w:rsidRDefault="00413F8C" w:rsidP="00413F8C">
      <w:pPr>
        <w:spacing w:before="220"/>
        <w:rPr>
          <w:ins w:id="42" w:author="aryan" w:date="2024-04-22T10:23:00Z" w16du:dateUtc="2024-04-22T04:53:00Z"/>
        </w:rPr>
      </w:pPr>
      <w:ins w:id="43" w:author="aryan" w:date="2024-04-22T10:23:00Z" w16du:dateUtc="2024-04-22T04:53:00Z">
        <w:r>
          <w:t>ANSWER.</w:t>
        </w:r>
      </w:ins>
    </w:p>
    <w:p w14:paraId="3B8D32E3" w14:textId="77777777" w:rsidR="00413F8C" w:rsidRDefault="00413F8C" w:rsidP="00413F8C">
      <w:pPr>
        <w:spacing w:before="220"/>
        <w:rPr>
          <w:ins w:id="44" w:author="aryan" w:date="2024-04-22T10:23:00Z" w16du:dateUtc="2024-04-22T04:53:00Z"/>
        </w:rPr>
      </w:pPr>
      <w:ins w:id="45" w:author="aryan" w:date="2024-04-22T10:23:00Z" w16du:dateUtc="2024-04-22T04:53:00Z">
        <w:r>
          <w:t>from sqlalchemy import create_engine</w:t>
        </w:r>
      </w:ins>
    </w:p>
    <w:p w14:paraId="32E606F5" w14:textId="77777777" w:rsidR="00413F8C" w:rsidRDefault="00413F8C" w:rsidP="00413F8C">
      <w:pPr>
        <w:spacing w:before="220"/>
        <w:rPr>
          <w:ins w:id="46" w:author="aryan" w:date="2024-04-22T10:23:00Z" w16du:dateUtc="2024-04-22T04:53:00Z"/>
        </w:rPr>
      </w:pPr>
    </w:p>
    <w:p w14:paraId="17D13616" w14:textId="77777777" w:rsidR="00413F8C" w:rsidRDefault="00413F8C" w:rsidP="00413F8C">
      <w:pPr>
        <w:spacing w:before="220"/>
        <w:rPr>
          <w:ins w:id="47" w:author="aryan" w:date="2024-04-22T10:23:00Z" w16du:dateUtc="2024-04-22T04:53:00Z"/>
        </w:rPr>
      </w:pPr>
      <w:ins w:id="48" w:author="aryan" w:date="2024-04-22T10:23:00Z" w16du:dateUtc="2024-04-22T04:53:00Z">
        <w:r>
          <w:lastRenderedPageBreak/>
          <w:t>engine = create_engine('sqlite:///books.db')</w:t>
        </w:r>
      </w:ins>
    </w:p>
    <w:p w14:paraId="33FDA528" w14:textId="77777777" w:rsidR="00413F8C" w:rsidRDefault="00413F8C" w:rsidP="00413F8C">
      <w:pPr>
        <w:spacing w:before="220"/>
        <w:rPr>
          <w:ins w:id="49" w:author="aryan" w:date="2024-04-22T10:23:00Z" w16du:dateUtc="2024-04-22T04:53:00Z"/>
        </w:rPr>
      </w:pPr>
    </w:p>
    <w:p w14:paraId="463E38E6" w14:textId="77777777" w:rsidR="00413F8C" w:rsidRDefault="00413F8C" w:rsidP="00413F8C">
      <w:pPr>
        <w:spacing w:before="220"/>
        <w:rPr>
          <w:ins w:id="50" w:author="aryan" w:date="2024-04-22T10:23:00Z" w16du:dateUtc="2024-04-22T04:53:00Z"/>
        </w:rPr>
      </w:pPr>
      <w:ins w:id="51" w:author="aryan" w:date="2024-04-22T10:23:00Z" w16du:dateUtc="2024-04-22T04:53:00Z">
        <w:r>
          <w:t xml:space="preserve">with </w:t>
        </w:r>
        <w:proofErr w:type="gramStart"/>
        <w:r>
          <w:t>engine.connect</w:t>
        </w:r>
        <w:proofErr w:type="gramEnd"/>
        <w:r>
          <w:t>() as connection:</w:t>
        </w:r>
      </w:ins>
    </w:p>
    <w:p w14:paraId="5C19B515" w14:textId="77777777" w:rsidR="00413F8C" w:rsidRDefault="00413F8C" w:rsidP="00413F8C">
      <w:pPr>
        <w:spacing w:before="220"/>
        <w:rPr>
          <w:ins w:id="52" w:author="aryan" w:date="2024-04-22T10:23:00Z" w16du:dateUtc="2024-04-22T04:53:00Z"/>
        </w:rPr>
      </w:pPr>
      <w:ins w:id="53" w:author="aryan" w:date="2024-04-22T10:23:00Z" w16du:dateUtc="2024-04-22T04:53:00Z">
        <w:r>
          <w:t xml:space="preserve">    result = </w:t>
        </w:r>
        <w:proofErr w:type="gramStart"/>
        <w:r>
          <w:t>connection.execute</w:t>
        </w:r>
        <w:proofErr w:type="gramEnd"/>
        <w:r>
          <w:t>("SELECT 'Connected successfully!'")</w:t>
        </w:r>
      </w:ins>
    </w:p>
    <w:p w14:paraId="4ECA45C0" w14:textId="6144C530" w:rsidR="00413F8C" w:rsidRDefault="00413F8C" w:rsidP="00413F8C">
      <w:pPr>
        <w:spacing w:before="220"/>
        <w:rPr>
          <w:ins w:id="54" w:author="aryan" w:date="2024-04-22T10:23:00Z" w16du:dateUtc="2024-04-22T04:53:00Z"/>
        </w:rPr>
      </w:pPr>
      <w:ins w:id="55" w:author="aryan" w:date="2024-04-22T10:23:00Z" w16du:dateUtc="2024-04-22T04:53:00Z">
        <w:r>
          <w:t xml:space="preserve">    print(</w:t>
        </w:r>
        <w:proofErr w:type="gramStart"/>
        <w:r>
          <w:t>result.scalar</w:t>
        </w:r>
        <w:proofErr w:type="gramEnd"/>
        <w:r>
          <w:t>())</w:t>
        </w:r>
      </w:ins>
    </w:p>
    <w:p w14:paraId="2801212B" w14:textId="77777777" w:rsidR="00413F8C" w:rsidRDefault="00413F8C" w:rsidP="00413F8C">
      <w:pPr>
        <w:spacing w:before="220"/>
        <w:rPr>
          <w:ins w:id="56" w:author="aryan" w:date="2024-04-22T10:23:00Z" w16du:dateUtc="2024-04-22T04:53:00Z"/>
        </w:rPr>
      </w:pPr>
    </w:p>
    <w:p w14:paraId="580E5D43" w14:textId="77777777" w:rsidR="00413F8C" w:rsidRDefault="00413F8C" w:rsidP="00413F8C">
      <w:pPr>
        <w:spacing w:before="220"/>
        <w:rPr>
          <w:ins w:id="57" w:author="aryan" w:date="2024-04-22T10:24:00Z" w16du:dateUtc="2024-04-22T04:54:00Z"/>
        </w:rPr>
      </w:pPr>
      <w:ins w:id="58" w:author="aryan" w:date="2024-04-22T10:24:00Z" w16du:dateUtc="2024-04-22T04:54:00Z">
        <w:r>
          <w:t>9. Install the Redis server and the Python redis library (pip install redis) on your computer. Create a Redis hash called test with the fields count (1) and name ('Fester Bestertester'). Print all the fields for test.</w:t>
        </w:r>
      </w:ins>
    </w:p>
    <w:p w14:paraId="2B143706" w14:textId="7BD6AE81" w:rsidR="00413F8C" w:rsidRDefault="00413F8C" w:rsidP="00413F8C">
      <w:pPr>
        <w:spacing w:before="220"/>
        <w:rPr>
          <w:ins w:id="59" w:author="aryan" w:date="2024-04-22T10:24:00Z" w16du:dateUtc="2024-04-22T04:54:00Z"/>
        </w:rPr>
      </w:pPr>
      <w:ins w:id="60" w:author="aryan" w:date="2024-04-22T10:24:00Z" w16du:dateUtc="2024-04-22T04:54:00Z">
        <w:r>
          <w:t>ANSWER.</w:t>
        </w:r>
      </w:ins>
    </w:p>
    <w:p w14:paraId="75664A1D" w14:textId="77777777" w:rsidR="00413F8C" w:rsidRDefault="00413F8C" w:rsidP="00413F8C">
      <w:pPr>
        <w:spacing w:before="220"/>
        <w:rPr>
          <w:ins w:id="61" w:author="aryan" w:date="2024-04-22T10:25:00Z" w16du:dateUtc="2024-04-22T04:55:00Z"/>
        </w:rPr>
      </w:pPr>
      <w:ins w:id="62" w:author="aryan" w:date="2024-04-22T10:25:00Z" w16du:dateUtc="2024-04-22T04:55:00Z">
        <w:r>
          <w:t>import redis</w:t>
        </w:r>
      </w:ins>
    </w:p>
    <w:p w14:paraId="703636D7" w14:textId="77777777" w:rsidR="00413F8C" w:rsidRDefault="00413F8C" w:rsidP="00413F8C">
      <w:pPr>
        <w:spacing w:before="220"/>
        <w:rPr>
          <w:ins w:id="63" w:author="aryan" w:date="2024-04-22T10:25:00Z" w16du:dateUtc="2024-04-22T04:55:00Z"/>
        </w:rPr>
      </w:pPr>
    </w:p>
    <w:p w14:paraId="177E91E7" w14:textId="77777777" w:rsidR="00413F8C" w:rsidRDefault="00413F8C" w:rsidP="00413F8C">
      <w:pPr>
        <w:spacing w:before="220"/>
        <w:rPr>
          <w:ins w:id="64" w:author="aryan" w:date="2024-04-22T10:25:00Z" w16du:dateUtc="2024-04-22T04:55:00Z"/>
        </w:rPr>
      </w:pPr>
      <w:ins w:id="65" w:author="aryan" w:date="2024-04-22T10:25:00Z" w16du:dateUtc="2024-04-22T04:55:00Z">
        <w:r>
          <w:t xml:space="preserve">r = </w:t>
        </w:r>
        <w:proofErr w:type="gramStart"/>
        <w:r>
          <w:t>redis.Redis</w:t>
        </w:r>
        <w:proofErr w:type="gramEnd"/>
        <w:r>
          <w:t>(host='localhost', port=6379, db=0)</w:t>
        </w:r>
      </w:ins>
    </w:p>
    <w:p w14:paraId="6DB00895" w14:textId="77777777" w:rsidR="00413F8C" w:rsidRDefault="00413F8C" w:rsidP="00413F8C">
      <w:pPr>
        <w:spacing w:before="220"/>
        <w:rPr>
          <w:ins w:id="66" w:author="aryan" w:date="2024-04-22T10:25:00Z" w16du:dateUtc="2024-04-22T04:55:00Z"/>
        </w:rPr>
      </w:pPr>
    </w:p>
    <w:p w14:paraId="3F971C74" w14:textId="77777777" w:rsidR="00413F8C" w:rsidRDefault="00413F8C" w:rsidP="00413F8C">
      <w:pPr>
        <w:spacing w:before="220"/>
        <w:rPr>
          <w:ins w:id="67" w:author="aryan" w:date="2024-04-22T10:25:00Z" w16du:dateUtc="2024-04-22T04:55:00Z"/>
        </w:rPr>
      </w:pPr>
      <w:proofErr w:type="gramStart"/>
      <w:ins w:id="68" w:author="aryan" w:date="2024-04-22T10:25:00Z" w16du:dateUtc="2024-04-22T04:55:00Z">
        <w:r>
          <w:t>r.hset</w:t>
        </w:r>
        <w:proofErr w:type="gramEnd"/>
        <w:r>
          <w:t>('test', 'count', 1)</w:t>
        </w:r>
      </w:ins>
    </w:p>
    <w:p w14:paraId="232B76E4" w14:textId="77777777" w:rsidR="00413F8C" w:rsidRDefault="00413F8C" w:rsidP="00413F8C">
      <w:pPr>
        <w:spacing w:before="220"/>
        <w:rPr>
          <w:ins w:id="69" w:author="aryan" w:date="2024-04-22T10:25:00Z" w16du:dateUtc="2024-04-22T04:55:00Z"/>
        </w:rPr>
      </w:pPr>
      <w:proofErr w:type="gramStart"/>
      <w:ins w:id="70" w:author="aryan" w:date="2024-04-22T10:25:00Z" w16du:dateUtc="2024-04-22T04:55:00Z">
        <w:r>
          <w:t>r.hset</w:t>
        </w:r>
        <w:proofErr w:type="gramEnd"/>
        <w:r>
          <w:t>('test', 'name', 'Fester Bestertester')</w:t>
        </w:r>
      </w:ins>
    </w:p>
    <w:p w14:paraId="557CE01E" w14:textId="77777777" w:rsidR="00413F8C" w:rsidRDefault="00413F8C" w:rsidP="00413F8C">
      <w:pPr>
        <w:spacing w:before="220"/>
        <w:rPr>
          <w:ins w:id="71" w:author="aryan" w:date="2024-04-22T10:25:00Z" w16du:dateUtc="2024-04-22T04:55:00Z"/>
        </w:rPr>
      </w:pPr>
    </w:p>
    <w:p w14:paraId="3CF2B153" w14:textId="7775B3DA" w:rsidR="00413F8C" w:rsidRDefault="00413F8C" w:rsidP="00413F8C">
      <w:pPr>
        <w:spacing w:before="220"/>
        <w:rPr>
          <w:ins w:id="72" w:author="aryan" w:date="2024-04-22T10:25:00Z" w16du:dateUtc="2024-04-22T04:55:00Z"/>
        </w:rPr>
      </w:pPr>
      <w:ins w:id="73" w:author="aryan" w:date="2024-04-22T10:25:00Z" w16du:dateUtc="2024-04-22T04:55:00Z">
        <w:r>
          <w:t>print(</w:t>
        </w:r>
        <w:proofErr w:type="gramStart"/>
        <w:r>
          <w:t>r.hgetall</w:t>
        </w:r>
        <w:proofErr w:type="gramEnd"/>
        <w:r>
          <w:t>('test'))</w:t>
        </w:r>
      </w:ins>
    </w:p>
    <w:p w14:paraId="69ADDD07" w14:textId="77777777" w:rsidR="00413F8C" w:rsidRDefault="00413F8C" w:rsidP="00413F8C">
      <w:pPr>
        <w:spacing w:before="220"/>
        <w:rPr>
          <w:ins w:id="74" w:author="aryan" w:date="2024-04-22T10:25:00Z" w16du:dateUtc="2024-04-22T04:55:00Z"/>
        </w:rPr>
      </w:pPr>
    </w:p>
    <w:p w14:paraId="1CCBA64D" w14:textId="77777777" w:rsidR="00413F8C" w:rsidRDefault="00413F8C" w:rsidP="00413F8C">
      <w:pPr>
        <w:spacing w:before="220"/>
        <w:rPr>
          <w:ins w:id="75" w:author="aryan" w:date="2024-04-22T10:25:00Z" w16du:dateUtc="2024-04-22T04:55:00Z"/>
        </w:rPr>
      </w:pPr>
      <w:ins w:id="76" w:author="aryan" w:date="2024-04-22T10:25:00Z" w16du:dateUtc="2024-04-22T04:55:00Z">
        <w:r>
          <w:t>10. Increment the count field of test and print it.</w:t>
        </w:r>
      </w:ins>
    </w:p>
    <w:p w14:paraId="53C29E04" w14:textId="7DED4398" w:rsidR="00413F8C" w:rsidRDefault="00413F8C" w:rsidP="00413F8C">
      <w:pPr>
        <w:spacing w:before="220"/>
        <w:rPr>
          <w:ins w:id="77" w:author="aryan" w:date="2024-04-22T10:26:00Z" w16du:dateUtc="2024-04-22T04:56:00Z"/>
        </w:rPr>
      </w:pPr>
      <w:ins w:id="78" w:author="aryan" w:date="2024-04-22T10:26:00Z" w16du:dateUtc="2024-04-22T04:56:00Z">
        <w:r>
          <w:t>ANSWER.</w:t>
        </w:r>
      </w:ins>
    </w:p>
    <w:p w14:paraId="62F93DBA" w14:textId="77777777" w:rsidR="00413F8C" w:rsidRDefault="00413F8C" w:rsidP="00413F8C">
      <w:pPr>
        <w:spacing w:before="220"/>
        <w:rPr>
          <w:ins w:id="79" w:author="aryan" w:date="2024-04-22T10:26:00Z" w16du:dateUtc="2024-04-22T04:56:00Z"/>
        </w:rPr>
      </w:pPr>
      <w:ins w:id="80" w:author="aryan" w:date="2024-04-22T10:26:00Z" w16du:dateUtc="2024-04-22T04:56:00Z">
        <w:r>
          <w:t>import redis</w:t>
        </w:r>
      </w:ins>
    </w:p>
    <w:p w14:paraId="0EC1EEB3" w14:textId="77777777" w:rsidR="00413F8C" w:rsidRDefault="00413F8C" w:rsidP="00413F8C">
      <w:pPr>
        <w:spacing w:before="220"/>
        <w:rPr>
          <w:ins w:id="81" w:author="aryan" w:date="2024-04-22T10:26:00Z" w16du:dateUtc="2024-04-22T04:56:00Z"/>
        </w:rPr>
      </w:pPr>
    </w:p>
    <w:p w14:paraId="2EA9AC63" w14:textId="77777777" w:rsidR="00413F8C" w:rsidRDefault="00413F8C" w:rsidP="00413F8C">
      <w:pPr>
        <w:spacing w:before="220"/>
        <w:rPr>
          <w:ins w:id="82" w:author="aryan" w:date="2024-04-22T10:26:00Z" w16du:dateUtc="2024-04-22T04:56:00Z"/>
        </w:rPr>
      </w:pPr>
      <w:ins w:id="83" w:author="aryan" w:date="2024-04-22T10:26:00Z" w16du:dateUtc="2024-04-22T04:56:00Z">
        <w:r>
          <w:t xml:space="preserve">r = </w:t>
        </w:r>
        <w:proofErr w:type="gramStart"/>
        <w:r>
          <w:t>redis.Redis</w:t>
        </w:r>
        <w:proofErr w:type="gramEnd"/>
        <w:r>
          <w:t>(host='localhost', port=6379, db=0)</w:t>
        </w:r>
      </w:ins>
    </w:p>
    <w:p w14:paraId="3E4710E8" w14:textId="77777777" w:rsidR="00413F8C" w:rsidRDefault="00413F8C" w:rsidP="00413F8C">
      <w:pPr>
        <w:spacing w:before="220"/>
        <w:rPr>
          <w:ins w:id="84" w:author="aryan" w:date="2024-04-22T10:26:00Z" w16du:dateUtc="2024-04-22T04:56:00Z"/>
        </w:rPr>
      </w:pPr>
    </w:p>
    <w:p w14:paraId="570088DE" w14:textId="77777777" w:rsidR="00413F8C" w:rsidRDefault="00413F8C" w:rsidP="00413F8C">
      <w:pPr>
        <w:spacing w:before="220"/>
        <w:rPr>
          <w:ins w:id="85" w:author="aryan" w:date="2024-04-22T10:26:00Z" w16du:dateUtc="2024-04-22T04:56:00Z"/>
        </w:rPr>
      </w:pPr>
      <w:proofErr w:type="gramStart"/>
      <w:ins w:id="86" w:author="aryan" w:date="2024-04-22T10:26:00Z" w16du:dateUtc="2024-04-22T04:56:00Z">
        <w:r>
          <w:t>r.hincrby</w:t>
        </w:r>
        <w:proofErr w:type="gramEnd"/>
        <w:r>
          <w:t>('test', 'count', 1)</w:t>
        </w:r>
      </w:ins>
    </w:p>
    <w:p w14:paraId="4A8F8DD5" w14:textId="77777777" w:rsidR="00413F8C" w:rsidRDefault="00413F8C" w:rsidP="00413F8C">
      <w:pPr>
        <w:spacing w:before="220"/>
        <w:rPr>
          <w:ins w:id="87" w:author="aryan" w:date="2024-04-22T10:26:00Z" w16du:dateUtc="2024-04-22T04:56:00Z"/>
        </w:rPr>
      </w:pPr>
    </w:p>
    <w:p w14:paraId="39DB5919" w14:textId="5606F74D" w:rsidR="00413F8C" w:rsidRDefault="00413F8C" w:rsidP="00413F8C">
      <w:pPr>
        <w:spacing w:before="220"/>
        <w:pPrChange w:id="88" w:author="aryan" w:date="2024-04-22T10:21:00Z" w16du:dateUtc="2024-04-22T04:51:00Z">
          <w:pPr/>
        </w:pPrChange>
      </w:pPr>
      <w:proofErr w:type="gramStart"/>
      <w:ins w:id="89" w:author="aryan" w:date="2024-04-22T10:26:00Z" w16du:dateUtc="2024-04-22T04:56:00Z">
        <w:r>
          <w:t>print(</w:t>
        </w:r>
        <w:proofErr w:type="gramEnd"/>
        <w:r>
          <w:t>"Updated count:", r.hget('test', 'count').decode())</w:t>
        </w:r>
      </w:ins>
    </w:p>
    <w:sectPr w:rsidR="0041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ryan">
    <w15:presenceInfo w15:providerId="None" w15:userId="a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2B"/>
    <w:rsid w:val="00413F8C"/>
    <w:rsid w:val="00646927"/>
    <w:rsid w:val="00784A37"/>
    <w:rsid w:val="00AA2F00"/>
    <w:rsid w:val="00A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AE19"/>
  <w15:chartTrackingRefBased/>
  <w15:docId w15:val="{4DE4BAE3-CDBC-478F-9F05-2E0F3F1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27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13F8C"/>
    <w:pPr>
      <w:spacing w:after="0" w:line="240" w:lineRule="auto"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2024-04-22T03:58:00Z</dcterms:created>
  <dcterms:modified xsi:type="dcterms:W3CDTF">2024-04-22T04:56:00Z</dcterms:modified>
</cp:coreProperties>
</file>